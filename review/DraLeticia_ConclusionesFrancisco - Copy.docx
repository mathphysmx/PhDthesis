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12F96" w14:textId="77777777" w:rsidR="00EA23FB" w:rsidRPr="00EA23FB" w:rsidRDefault="00EA23FB" w:rsidP="00EA23FB">
      <w:pPr>
        <w:pStyle w:val="Ttulo1"/>
        <w:rPr>
          <w:rStyle w:val="Enfasis"/>
          <w:i w:val="0"/>
          <w:iCs w:val="0"/>
          <w:lang w:val="es-MX"/>
        </w:rPr>
      </w:pPr>
      <w:r w:rsidRPr="00EA23FB">
        <w:rPr>
          <w:rStyle w:val="Enfasis"/>
          <w:i w:val="0"/>
          <w:iCs w:val="0"/>
          <w:lang w:val="es-MX"/>
        </w:rPr>
        <w:t>Conclusiones y trabajo futuro</w:t>
      </w:r>
    </w:p>
    <w:p w14:paraId="7E9B4769" w14:textId="77777777" w:rsidR="00EA23FB" w:rsidRPr="00EA23FB" w:rsidRDefault="00EA23FB" w:rsidP="00EA23FB">
      <w:pPr>
        <w:rPr>
          <w:rStyle w:val="Enfasis"/>
          <w:i w:val="0"/>
          <w:iCs w:val="0"/>
          <w:lang w:val="es-MX"/>
        </w:rPr>
      </w:pPr>
    </w:p>
    <w:p w14:paraId="260F70A5" w14:textId="77777777" w:rsidR="00EA23FB" w:rsidRPr="00EA23FB" w:rsidRDefault="00EA23FB" w:rsidP="00EA23FB">
      <w:pPr>
        <w:rPr>
          <w:rStyle w:val="Enfasis"/>
          <w:i w:val="0"/>
          <w:iCs w:val="0"/>
          <w:lang w:val="es-MX"/>
        </w:rPr>
      </w:pPr>
      <w:r w:rsidRPr="00EA23FB">
        <w:rPr>
          <w:rStyle w:val="Enfasis"/>
          <w:i w:val="0"/>
          <w:iCs w:val="0"/>
          <w:lang w:val="es-MX"/>
        </w:rPr>
        <w:t>Se cumplió con el objetivo de establecer una metodología sistemática para la simulación estocástica de propiedades de redes de fracturas discretas en medios porosos. En particular, considerando las dependencias complejas de los objetos que representan a las fracturas discretas mediante la modelación de su función de distribución de probabilidad conjunta usando cópulas.</w:t>
      </w:r>
    </w:p>
    <w:p w14:paraId="39613A31" w14:textId="77777777" w:rsidR="00EA23FB" w:rsidRPr="00EA23FB" w:rsidRDefault="00EA23FB" w:rsidP="00EA23FB">
      <w:pPr>
        <w:rPr>
          <w:rStyle w:val="Enfasis"/>
          <w:i w:val="0"/>
          <w:iCs w:val="0"/>
          <w:lang w:val="es-MX"/>
        </w:rPr>
      </w:pPr>
      <w:r w:rsidRPr="00EA23FB">
        <w:rPr>
          <w:rStyle w:val="Enfasis"/>
          <w:i w:val="0"/>
          <w:iCs w:val="0"/>
          <w:lang w:val="es-MX"/>
        </w:rPr>
        <w:t>El enfoque de la cópula de Bernstein permite investigar estadísticamente</w:t>
      </w:r>
      <w:ins w:id="0" w:author="Leticia Flores" w:date="2017-11-06T15:04:00Z">
        <w:r w:rsidR="004214FB">
          <w:rPr>
            <w:rStyle w:val="Enfasis"/>
            <w:i w:val="0"/>
            <w:iCs w:val="0"/>
            <w:lang w:val="es-MX"/>
          </w:rPr>
          <w:t xml:space="preserve"> y </w:t>
        </w:r>
      </w:ins>
      <w:del w:id="1" w:author="Leticia Flores" w:date="2017-11-06T15:04:00Z">
        <w:r w:rsidRPr="00EA23FB" w:rsidDel="004214FB">
          <w:rPr>
            <w:rStyle w:val="Enfasis"/>
            <w:i w:val="0"/>
            <w:iCs w:val="0"/>
            <w:lang w:val="es-MX"/>
          </w:rPr>
          <w:delText xml:space="preserve"> </w:delText>
        </w:r>
      </w:del>
      <w:ins w:id="2" w:author="Leticia Flores" w:date="2017-11-06T15:04:00Z">
        <w:r w:rsidR="004214FB" w:rsidRPr="00EA23FB">
          <w:rPr>
            <w:rStyle w:val="Enfasis"/>
            <w:i w:val="0"/>
            <w:iCs w:val="0"/>
            <w:lang w:val="es-MX"/>
          </w:rPr>
          <w:t>de manera muy flexible</w:t>
        </w:r>
        <w:r w:rsidR="004214FB">
          <w:rPr>
            <w:rStyle w:val="Enfasis"/>
            <w:i w:val="0"/>
            <w:iCs w:val="0"/>
            <w:lang w:val="es-MX"/>
          </w:rPr>
          <w:t xml:space="preserve">, las </w:t>
        </w:r>
        <w:r w:rsidR="004214FB" w:rsidRPr="00EA23FB">
          <w:rPr>
            <w:rStyle w:val="Enfasis"/>
            <w:i w:val="0"/>
            <w:iCs w:val="0"/>
            <w:lang w:val="es-MX"/>
          </w:rPr>
          <w:t xml:space="preserve"> </w:t>
        </w:r>
      </w:ins>
      <w:r w:rsidRPr="00EA23FB">
        <w:rPr>
          <w:rStyle w:val="Enfasis"/>
          <w:i w:val="0"/>
          <w:iCs w:val="0"/>
          <w:lang w:val="es-MX"/>
        </w:rPr>
        <w:t>estructuras de dependencia complejas entre las variables</w:t>
      </w:r>
      <w:del w:id="3" w:author="Leticia Flores" w:date="2017-11-06T15:04:00Z">
        <w:r w:rsidRPr="00EA23FB" w:rsidDel="004214FB">
          <w:rPr>
            <w:rStyle w:val="Enfasis"/>
            <w:i w:val="0"/>
            <w:iCs w:val="0"/>
            <w:lang w:val="es-MX"/>
          </w:rPr>
          <w:delText xml:space="preserve"> de manera muy flexible</w:delText>
        </w:r>
      </w:del>
      <w:r w:rsidRPr="00EA23FB">
        <w:rPr>
          <w:rStyle w:val="Enfasis"/>
          <w:i w:val="0"/>
          <w:iCs w:val="0"/>
          <w:lang w:val="es-MX"/>
        </w:rPr>
        <w:t xml:space="preserve">, a diferencia de las restricciones de los modelos de regresión lineal. Este enfoque es dirigido por </w:t>
      </w:r>
      <w:ins w:id="4" w:author="Leticia Flores" w:date="2017-11-06T15:05:00Z">
        <w:r w:rsidR="004214FB">
          <w:rPr>
            <w:rStyle w:val="Enfasis"/>
            <w:i w:val="0"/>
            <w:iCs w:val="0"/>
            <w:lang w:val="es-MX"/>
          </w:rPr>
          <w:t xml:space="preserve">las características de </w:t>
        </w:r>
      </w:ins>
      <w:r w:rsidRPr="00EA23FB">
        <w:rPr>
          <w:rStyle w:val="Enfasis"/>
          <w:i w:val="0"/>
          <w:iCs w:val="0"/>
          <w:lang w:val="es-MX"/>
        </w:rPr>
        <w:t>los datos. En particular, la condición periódica de Carnicero, Ausín, and Wiper (2013) extiende el enfoque para incluir variables tales como la dirección de la fractura.</w:t>
      </w:r>
    </w:p>
    <w:p w14:paraId="620231E1" w14:textId="77777777" w:rsidR="00EA23FB" w:rsidRPr="00EA23FB" w:rsidRDefault="00EA23FB" w:rsidP="00EA23FB">
      <w:pPr>
        <w:rPr>
          <w:rStyle w:val="Enfasis"/>
          <w:i w:val="0"/>
          <w:iCs w:val="0"/>
          <w:lang w:val="es-MX"/>
        </w:rPr>
      </w:pPr>
      <w:r w:rsidRPr="00EA23FB">
        <w:rPr>
          <w:rStyle w:val="Enfasis"/>
          <w:i w:val="0"/>
          <w:iCs w:val="0"/>
          <w:lang w:val="es-MX"/>
        </w:rPr>
        <w:t>El uso de las cópulas</w:t>
      </w:r>
      <w:ins w:id="5" w:author="Leticia Flores" w:date="2017-11-06T15:06:00Z">
        <w:r w:rsidR="004214FB">
          <w:rPr>
            <w:rStyle w:val="Enfasis"/>
            <w:i w:val="0"/>
            <w:iCs w:val="0"/>
            <w:lang w:val="es-MX"/>
          </w:rPr>
          <w:t>,</w:t>
        </w:r>
      </w:ins>
      <w:r w:rsidRPr="00EA23FB">
        <w:rPr>
          <w:rStyle w:val="Enfasis"/>
          <w:i w:val="0"/>
          <w:iCs w:val="0"/>
          <w:lang w:val="es-MX"/>
        </w:rPr>
        <w:t xml:space="preserve"> para modelar la estructura de dependencia</w:t>
      </w:r>
      <w:ins w:id="6" w:author="Leticia Flores" w:date="2017-11-06T15:06:00Z">
        <w:r w:rsidR="004214FB">
          <w:rPr>
            <w:rStyle w:val="Enfasis"/>
            <w:i w:val="0"/>
            <w:iCs w:val="0"/>
            <w:lang w:val="es-MX"/>
          </w:rPr>
          <w:t>,</w:t>
        </w:r>
      </w:ins>
      <w:r w:rsidRPr="00EA23FB">
        <w:rPr>
          <w:rStyle w:val="Enfasis"/>
          <w:i w:val="0"/>
          <w:iCs w:val="0"/>
          <w:lang w:val="es-MX"/>
        </w:rPr>
        <w:t xml:space="preserve"> permite evitar el sesgo producido al transformar las variables aleatorias</w:t>
      </w:r>
      <w:ins w:id="7" w:author="Leticia Flores" w:date="2017-11-06T15:06:00Z">
        <w:r w:rsidR="004214FB">
          <w:rPr>
            <w:rStyle w:val="Enfasis"/>
            <w:i w:val="0"/>
            <w:iCs w:val="0"/>
            <w:lang w:val="es-MX"/>
          </w:rPr>
          <w:t>,</w:t>
        </w:r>
      </w:ins>
      <w:r w:rsidRPr="00EA23FB">
        <w:rPr>
          <w:rStyle w:val="Enfasis"/>
          <w:i w:val="0"/>
          <w:iCs w:val="0"/>
          <w:lang w:val="es-MX"/>
        </w:rPr>
        <w:t xml:space="preserve"> involucradas en simulaciones, por ejemplo la transformación logarítmica de las longitudes de fractura.</w:t>
      </w:r>
    </w:p>
    <w:p w14:paraId="09407AE7" w14:textId="77777777" w:rsidR="00EA23FB" w:rsidRPr="00EA23FB" w:rsidRDefault="00EA23FB" w:rsidP="00EA23FB">
      <w:pPr>
        <w:rPr>
          <w:rStyle w:val="Enfasis"/>
          <w:i w:val="0"/>
          <w:iCs w:val="0"/>
          <w:lang w:val="es-MX"/>
        </w:rPr>
      </w:pPr>
      <w:r w:rsidRPr="00EA23FB">
        <w:rPr>
          <w:rStyle w:val="Enfasis"/>
          <w:i w:val="0"/>
          <w:iCs w:val="0"/>
          <w:lang w:val="es-MX"/>
        </w:rPr>
        <w:t>Los enfoques no paramétricos utilizados para las distribuciones marginales y la cópula permitieron una muy buena coincidencia de la simulación de la red de fracturas discretas, incluso en presencia de asimetría en la distribución. Esto permite estimar, a través del análisis de simulaciones, propiedades de percolación más realistas de los medios porosos fracturados. Otra ventaja con este enfoque no paramétrico es la facilidad de uso, ya que no se requiere una prueba</w:t>
      </w:r>
      <w:ins w:id="8" w:author="Leticia Flores" w:date="2017-11-06T15:07:00Z">
        <w:r w:rsidR="009D7530">
          <w:rPr>
            <w:rStyle w:val="Enfasis"/>
            <w:i w:val="0"/>
            <w:iCs w:val="0"/>
            <w:lang w:val="es-MX"/>
          </w:rPr>
          <w:t xml:space="preserve"> de</w:t>
        </w:r>
      </w:ins>
      <w:bookmarkStart w:id="9" w:name="_GoBack"/>
      <w:bookmarkEnd w:id="9"/>
      <w:r w:rsidRPr="00EA23FB">
        <w:rPr>
          <w:rStyle w:val="Enfasis"/>
          <w:i w:val="0"/>
          <w:iCs w:val="0"/>
          <w:lang w:val="es-MX"/>
        </w:rPr>
        <w:t xml:space="preserve"> bondad de ajuste.</w:t>
      </w:r>
    </w:p>
    <w:p w14:paraId="09B7B48E" w14:textId="77777777" w:rsidR="00EA23FB" w:rsidRPr="00EA23FB" w:rsidRDefault="00EA23FB" w:rsidP="00EA23FB">
      <w:pPr>
        <w:rPr>
          <w:rStyle w:val="Enfasis"/>
          <w:i w:val="0"/>
          <w:iCs w:val="0"/>
          <w:lang w:val="es-MX"/>
        </w:rPr>
      </w:pPr>
      <w:r w:rsidRPr="00EA23FB">
        <w:rPr>
          <w:rStyle w:val="Enfasis"/>
          <w:i w:val="0"/>
          <w:iCs w:val="0"/>
          <w:lang w:val="es-MX"/>
        </w:rPr>
        <w:t xml:space="preserve">Basándonos en la teoría de cópulas, la geometría estocástica, y la modelación geológica-petrofísica, se establecieron flujos de trabajo para la metodología propuesta </w:t>
      </w:r>
      <w:del w:id="10" w:author="Leticia Flores" w:date="2017-11-06T14:59:00Z">
        <w:r w:rsidRPr="00EA23FB" w:rsidDel="004214FB">
          <w:rPr>
            <w:rStyle w:val="Enfasis"/>
            <w:i w:val="0"/>
            <w:iCs w:val="0"/>
            <w:lang w:val="es-MX"/>
          </w:rPr>
          <w:delText xml:space="preserve">para </w:delText>
        </w:r>
      </w:del>
      <w:ins w:id="11" w:author="Leticia Flores" w:date="2017-11-06T14:59:00Z">
        <w:r w:rsidR="004214FB">
          <w:rPr>
            <w:rStyle w:val="Enfasis"/>
            <w:i w:val="0"/>
            <w:iCs w:val="0"/>
            <w:lang w:val="es-MX"/>
          </w:rPr>
          <w:t>con la finalidad de</w:t>
        </w:r>
        <w:r w:rsidR="004214FB" w:rsidRPr="00EA23FB">
          <w:rPr>
            <w:rStyle w:val="Enfasis"/>
            <w:i w:val="0"/>
            <w:iCs w:val="0"/>
            <w:lang w:val="es-MX"/>
          </w:rPr>
          <w:t xml:space="preserve"> </w:t>
        </w:r>
      </w:ins>
      <w:r w:rsidRPr="00EA23FB">
        <w:rPr>
          <w:rStyle w:val="Enfasis"/>
          <w:i w:val="0"/>
          <w:iCs w:val="0"/>
          <w:lang w:val="es-MX"/>
        </w:rPr>
        <w:t>analizar, modelar y simular redes de fracturas discretas. Se mostraron flujos de trabajo generales y particulares. Como resultado</w:t>
      </w:r>
      <w:ins w:id="12" w:author="Leticia Flores" w:date="2017-11-06T15:01:00Z">
        <w:r w:rsidR="004214FB">
          <w:rPr>
            <w:rStyle w:val="Enfasis"/>
            <w:i w:val="0"/>
            <w:iCs w:val="0"/>
            <w:lang w:val="es-MX"/>
          </w:rPr>
          <w:t xml:space="preserve"> de esta meotdología</w:t>
        </w:r>
      </w:ins>
      <w:r w:rsidRPr="00EA23FB">
        <w:rPr>
          <w:rStyle w:val="Enfasis"/>
          <w:i w:val="0"/>
          <w:iCs w:val="0"/>
          <w:lang w:val="es-MX"/>
        </w:rPr>
        <w:t>, a partir de un conjunto de datos de fracturas, se pueden obtener simulaciones de redes de fracturas discretas tomando en cuenta su estructura de dependencia. De manera más general, esta metodología se puede aplicar a los modelos booleanos.</w:t>
      </w:r>
    </w:p>
    <w:p w14:paraId="67966DBF" w14:textId="77777777" w:rsidR="00EA23FB" w:rsidRPr="00EA23FB" w:rsidRDefault="00EA23FB" w:rsidP="00EA23FB">
      <w:pPr>
        <w:rPr>
          <w:rStyle w:val="Enfasis"/>
          <w:i w:val="0"/>
          <w:iCs w:val="0"/>
          <w:lang w:val="es-MX"/>
        </w:rPr>
      </w:pPr>
      <w:r w:rsidRPr="00EA23FB">
        <w:rPr>
          <w:rStyle w:val="Enfasis"/>
          <w:i w:val="0"/>
          <w:iCs w:val="0"/>
          <w:lang w:val="es-MX"/>
        </w:rPr>
        <w:t xml:space="preserve">Como otro resultado </w:t>
      </w:r>
      <w:ins w:id="13" w:author="Leticia Flores" w:date="2017-11-06T14:43:00Z">
        <w:r w:rsidR="007522D4">
          <w:rPr>
            <w:rStyle w:val="Enfasis"/>
            <w:i w:val="0"/>
            <w:iCs w:val="0"/>
            <w:lang w:val="es-MX"/>
          </w:rPr>
          <w:t xml:space="preserve">de </w:t>
        </w:r>
        <w:r w:rsidR="007522D4" w:rsidRPr="00EA23FB">
          <w:rPr>
            <w:rStyle w:val="Enfasis"/>
            <w:i w:val="0"/>
            <w:iCs w:val="0"/>
            <w:lang w:val="es-MX"/>
          </w:rPr>
          <w:t xml:space="preserve">esta tesis </w:t>
        </w:r>
      </w:ins>
      <w:r w:rsidRPr="00EA23FB">
        <w:rPr>
          <w:rStyle w:val="Enfasis"/>
          <w:i w:val="0"/>
          <w:iCs w:val="0"/>
          <w:lang w:val="es-MX"/>
        </w:rPr>
        <w:t xml:space="preserve">se </w:t>
      </w:r>
      <w:del w:id="14" w:author="Leticia Flores" w:date="2017-11-06T14:43:00Z">
        <w:r w:rsidRPr="00EA23FB" w:rsidDel="007522D4">
          <w:rPr>
            <w:rStyle w:val="Enfasis"/>
            <w:i w:val="0"/>
            <w:iCs w:val="0"/>
            <w:lang w:val="es-MX"/>
          </w:rPr>
          <w:delText>ha creado</w:delText>
        </w:r>
      </w:del>
      <w:ins w:id="15" w:author="Leticia Flores" w:date="2017-11-06T14:43:00Z">
        <w:r w:rsidR="007522D4">
          <w:rPr>
            <w:rStyle w:val="Enfasis"/>
            <w:i w:val="0"/>
            <w:iCs w:val="0"/>
            <w:lang w:val="es-MX"/>
          </w:rPr>
          <w:t>creó</w:t>
        </w:r>
      </w:ins>
      <w:r w:rsidRPr="00EA23FB">
        <w:rPr>
          <w:rStyle w:val="Enfasis"/>
          <w:i w:val="0"/>
          <w:iCs w:val="0"/>
          <w:lang w:val="es-MX"/>
        </w:rPr>
        <w:t xml:space="preserve"> un software en R que permite implementar la metodología </w:t>
      </w:r>
      <w:ins w:id="16" w:author="Leticia Flores" w:date="2017-11-06T14:43:00Z">
        <w:r w:rsidR="007522D4">
          <w:rPr>
            <w:rStyle w:val="Enfasis"/>
            <w:i w:val="0"/>
            <w:iCs w:val="0"/>
            <w:lang w:val="es-MX"/>
          </w:rPr>
          <w:t xml:space="preserve">propuesta </w:t>
        </w:r>
      </w:ins>
      <w:r w:rsidRPr="00EA23FB">
        <w:rPr>
          <w:rStyle w:val="Enfasis"/>
          <w:i w:val="0"/>
          <w:iCs w:val="0"/>
          <w:lang w:val="es-MX"/>
        </w:rPr>
        <w:t>paso a paso</w:t>
      </w:r>
      <w:ins w:id="17" w:author="Leticia Flores" w:date="2017-11-06T14:43:00Z">
        <w:r w:rsidR="007522D4">
          <w:rPr>
            <w:rStyle w:val="Enfasis"/>
            <w:i w:val="0"/>
            <w:iCs w:val="0"/>
            <w:lang w:val="es-MX"/>
          </w:rPr>
          <w:t>.</w:t>
        </w:r>
      </w:ins>
      <w:del w:id="18" w:author="Leticia Flores" w:date="2017-11-06T14:43:00Z">
        <w:r w:rsidRPr="00EA23FB" w:rsidDel="007522D4">
          <w:rPr>
            <w:rStyle w:val="Enfasis"/>
            <w:i w:val="0"/>
            <w:iCs w:val="0"/>
            <w:lang w:val="es-MX"/>
          </w:rPr>
          <w:delText xml:space="preserve"> junto con esta tesis</w:delText>
        </w:r>
      </w:del>
      <w:r w:rsidRPr="00EA23FB">
        <w:rPr>
          <w:rStyle w:val="Enfasis"/>
          <w:i w:val="0"/>
          <w:iCs w:val="0"/>
          <w:lang w:val="es-MX"/>
        </w:rPr>
        <w:t>. Cabe mencionar que como parte del flujo de trabajo se ha incluido el análisis exploratorio de los datos</w:t>
      </w:r>
      <w:ins w:id="19" w:author="Leticia Flores" w:date="2017-11-06T14:44:00Z">
        <w:r w:rsidR="007522D4">
          <w:rPr>
            <w:rStyle w:val="Enfasis"/>
            <w:i w:val="0"/>
            <w:iCs w:val="0"/>
            <w:lang w:val="es-MX"/>
          </w:rPr>
          <w:t>,</w:t>
        </w:r>
      </w:ins>
      <w:del w:id="20" w:author="Leticia Flores" w:date="2017-11-06T14:44:00Z">
        <w:r w:rsidRPr="00EA23FB" w:rsidDel="007522D4">
          <w:rPr>
            <w:rStyle w:val="Enfasis"/>
            <w:i w:val="0"/>
            <w:iCs w:val="0"/>
            <w:lang w:val="es-MX"/>
          </w:rPr>
          <w:delText xml:space="preserve"> ya</w:delText>
        </w:r>
      </w:del>
      <w:r w:rsidRPr="00EA23FB">
        <w:rPr>
          <w:rStyle w:val="Enfasis"/>
          <w:i w:val="0"/>
          <w:iCs w:val="0"/>
          <w:lang w:val="es-MX"/>
        </w:rPr>
        <w:t xml:space="preserve"> que a veces suele omitirse. En esta etapa es donde se entiende el comportamiento de los datos, que</w:t>
      </w:r>
      <w:ins w:id="21" w:author="Leticia Flores" w:date="2017-11-06T14:44:00Z">
        <w:r w:rsidR="007522D4">
          <w:rPr>
            <w:rStyle w:val="Enfasis"/>
            <w:i w:val="0"/>
            <w:iCs w:val="0"/>
            <w:lang w:val="es-MX"/>
          </w:rPr>
          <w:t>,</w:t>
        </w:r>
      </w:ins>
      <w:r w:rsidRPr="00EA23FB">
        <w:rPr>
          <w:rStyle w:val="Enfasis"/>
          <w:i w:val="0"/>
          <w:iCs w:val="0"/>
          <w:lang w:val="es-MX"/>
        </w:rPr>
        <w:t xml:space="preserve"> a su vez</w:t>
      </w:r>
      <w:ins w:id="22" w:author="Leticia Flores" w:date="2017-11-06T14:44:00Z">
        <w:r w:rsidR="007522D4">
          <w:rPr>
            <w:rStyle w:val="Enfasis"/>
            <w:i w:val="0"/>
            <w:iCs w:val="0"/>
            <w:lang w:val="es-MX"/>
          </w:rPr>
          <w:t>,</w:t>
        </w:r>
      </w:ins>
      <w:r w:rsidRPr="00EA23FB">
        <w:rPr>
          <w:rStyle w:val="Enfasis"/>
          <w:i w:val="0"/>
          <w:iCs w:val="0"/>
          <w:lang w:val="es-MX"/>
        </w:rPr>
        <w:t xml:space="preserve"> es un descriptor del fenómeno subyacente. Dicha comprensión permite validar las simulaciones.</w:t>
      </w:r>
    </w:p>
    <w:p w14:paraId="10FD2124" w14:textId="77777777" w:rsidR="00EA23FB" w:rsidRPr="00EA23FB" w:rsidRDefault="00EA23FB" w:rsidP="00EA23FB">
      <w:pPr>
        <w:rPr>
          <w:rStyle w:val="Enfasis"/>
          <w:i w:val="0"/>
          <w:iCs w:val="0"/>
          <w:lang w:val="es-MX"/>
        </w:rPr>
      </w:pPr>
      <w:r w:rsidRPr="00EA23FB">
        <w:rPr>
          <w:rStyle w:val="Enfasis"/>
          <w:i w:val="0"/>
          <w:iCs w:val="0"/>
          <w:lang w:val="es-MX"/>
        </w:rPr>
        <w:t xml:space="preserve">Utilizar una función (modelo de dependencia), la cópula, </w:t>
      </w:r>
      <w:r w:rsidRPr="007522D4">
        <w:rPr>
          <w:rStyle w:val="Enfasis"/>
          <w:i w:val="0"/>
          <w:iCs w:val="0"/>
          <w:strike/>
          <w:lang w:val="es-MX"/>
          <w:rPrChange w:id="23" w:author="Leticia Flores" w:date="2017-11-06T14:45:00Z">
            <w:rPr>
              <w:rStyle w:val="Enfasis"/>
              <w:i w:val="0"/>
              <w:iCs w:val="0"/>
              <w:lang w:val="es-MX"/>
            </w:rPr>
          </w:rPrChange>
        </w:rPr>
        <w:t>para modelar para</w:t>
      </w:r>
      <w:ins w:id="24" w:author="Leticia Flores" w:date="2017-11-06T14:45:00Z">
        <w:r w:rsidR="007522D4">
          <w:rPr>
            <w:rStyle w:val="Enfasis"/>
            <w:i w:val="0"/>
            <w:iCs w:val="0"/>
            <w:strike/>
            <w:lang w:val="es-MX"/>
          </w:rPr>
          <w:t xml:space="preserve"> para</w:t>
        </w:r>
      </w:ins>
      <w:r w:rsidRPr="00EA23FB">
        <w:rPr>
          <w:rStyle w:val="Enfasis"/>
          <w:i w:val="0"/>
          <w:iCs w:val="0"/>
          <w:lang w:val="es-MX"/>
        </w:rPr>
        <w:t xml:space="preserve"> estudiar la dependencia de </w:t>
      </w:r>
      <w:ins w:id="25" w:author="Leticia Flores" w:date="2017-11-06T14:45:00Z">
        <w:r w:rsidR="007522D4">
          <w:rPr>
            <w:rStyle w:val="Enfasis"/>
            <w:i w:val="0"/>
            <w:iCs w:val="0"/>
            <w:lang w:val="es-MX"/>
          </w:rPr>
          <w:t xml:space="preserve">las </w:t>
        </w:r>
      </w:ins>
      <w:r w:rsidRPr="00EA23FB">
        <w:rPr>
          <w:rStyle w:val="Enfasis"/>
          <w:i w:val="0"/>
          <w:iCs w:val="0"/>
          <w:lang w:val="es-MX"/>
        </w:rPr>
        <w:t>variables aleatorias tiene más potencial que usar un estadígrafo. Como ejemplo</w:t>
      </w:r>
      <w:ins w:id="26" w:author="Leticia Flores" w:date="2017-11-06T14:45:00Z">
        <w:r w:rsidR="007522D4">
          <w:rPr>
            <w:rStyle w:val="Enfasis"/>
            <w:i w:val="0"/>
            <w:iCs w:val="0"/>
            <w:lang w:val="es-MX"/>
          </w:rPr>
          <w:t>,</w:t>
        </w:r>
      </w:ins>
      <w:r w:rsidRPr="00EA23FB">
        <w:rPr>
          <w:rStyle w:val="Enfasis"/>
          <w:i w:val="0"/>
          <w:iCs w:val="0"/>
          <w:lang w:val="es-MX"/>
        </w:rPr>
        <w:t xml:space="preserve"> </w:t>
      </w:r>
      <w:commentRangeStart w:id="27"/>
      <w:r w:rsidRPr="00EA23FB">
        <w:rPr>
          <w:rStyle w:val="Enfasis"/>
          <w:i w:val="0"/>
          <w:iCs w:val="0"/>
          <w:lang w:val="es-MX"/>
        </w:rPr>
        <w:t xml:space="preserve">se mostró un caso </w:t>
      </w:r>
      <w:del w:id="28" w:author="Leticia Flores" w:date="2017-11-06T14:46:00Z">
        <w:r w:rsidRPr="00EA23FB" w:rsidDel="007522D4">
          <w:rPr>
            <w:rStyle w:val="Enfasis"/>
            <w:i w:val="0"/>
            <w:iCs w:val="0"/>
            <w:lang w:val="es-MX"/>
          </w:rPr>
          <w:delText xml:space="preserve">con dependencia </w:delText>
        </w:r>
      </w:del>
      <w:r w:rsidRPr="00EA23FB">
        <w:rPr>
          <w:rStyle w:val="Enfasis"/>
          <w:i w:val="0"/>
          <w:iCs w:val="0"/>
          <w:lang w:val="es-MX"/>
        </w:rPr>
        <w:t xml:space="preserve">combinando una dependencia lineal en un rango hasta la mediana y </w:t>
      </w:r>
      <w:del w:id="29" w:author="Leticia Flores" w:date="2017-11-06T14:46:00Z">
        <w:r w:rsidRPr="00EA23FB" w:rsidDel="007522D4">
          <w:rPr>
            <w:rStyle w:val="Enfasis"/>
            <w:i w:val="0"/>
            <w:iCs w:val="0"/>
            <w:lang w:val="es-MX"/>
          </w:rPr>
          <w:delText xml:space="preserve">para </w:delText>
        </w:r>
      </w:del>
      <w:r w:rsidRPr="00EA23FB">
        <w:rPr>
          <w:rStyle w:val="Enfasis"/>
          <w:i w:val="0"/>
          <w:iCs w:val="0"/>
          <w:lang w:val="es-MX"/>
        </w:rPr>
        <w:t>el segundo rango de los datos se modeló de manera independiente</w:t>
      </w:r>
      <w:commentRangeEnd w:id="27"/>
      <w:r w:rsidR="007522D4">
        <w:rPr>
          <w:rStyle w:val="Refdecomentario"/>
        </w:rPr>
        <w:commentReference w:id="27"/>
      </w:r>
      <w:r w:rsidRPr="00EA23FB">
        <w:rPr>
          <w:rStyle w:val="Enfasis"/>
          <w:i w:val="0"/>
          <w:iCs w:val="0"/>
          <w:lang w:val="es-MX"/>
        </w:rPr>
        <w:t xml:space="preserve">. Aunque esto se puede hacer por separado, la cópula </w:t>
      </w:r>
      <w:del w:id="30" w:author="Leticia Flores" w:date="2017-11-06T14:48:00Z">
        <w:r w:rsidRPr="00EA23FB" w:rsidDel="007522D4">
          <w:rPr>
            <w:rStyle w:val="Enfasis"/>
            <w:i w:val="0"/>
            <w:iCs w:val="0"/>
            <w:lang w:val="es-MX"/>
          </w:rPr>
          <w:delText xml:space="preserve">puede </w:delText>
        </w:r>
      </w:del>
      <w:ins w:id="31" w:author="Leticia Flores" w:date="2017-11-06T14:48:00Z">
        <w:r w:rsidR="007522D4">
          <w:rPr>
            <w:rStyle w:val="Enfasis"/>
            <w:i w:val="0"/>
            <w:iCs w:val="0"/>
            <w:lang w:val="es-MX"/>
          </w:rPr>
          <w:t>permite</w:t>
        </w:r>
        <w:r w:rsidR="007522D4" w:rsidRPr="00EA23FB">
          <w:rPr>
            <w:rStyle w:val="Enfasis"/>
            <w:i w:val="0"/>
            <w:iCs w:val="0"/>
            <w:lang w:val="es-MX"/>
          </w:rPr>
          <w:t xml:space="preserve"> </w:t>
        </w:r>
      </w:ins>
      <w:r w:rsidRPr="00EA23FB">
        <w:rPr>
          <w:rStyle w:val="Enfasis"/>
          <w:i w:val="0"/>
          <w:iCs w:val="0"/>
          <w:lang w:val="es-MX"/>
        </w:rPr>
        <w:t>modelar ambos casos al mismo tiempo. Para la relación longitud-apertura</w:t>
      </w:r>
      <w:ins w:id="32" w:author="Leticia Flores" w:date="2017-11-06T14:48:00Z">
        <w:r w:rsidR="007522D4">
          <w:rPr>
            <w:rStyle w:val="Enfasis"/>
            <w:i w:val="0"/>
            <w:iCs w:val="0"/>
            <w:lang w:val="es-MX"/>
          </w:rPr>
          <w:t>,</w:t>
        </w:r>
      </w:ins>
      <w:r w:rsidRPr="00EA23FB">
        <w:rPr>
          <w:rStyle w:val="Enfasis"/>
          <w:i w:val="0"/>
          <w:iCs w:val="0"/>
          <w:lang w:val="es-MX"/>
        </w:rPr>
        <w:t xml:space="preserve"> se utilizó una dependencia cuasi-monótona pero a la vez compleja. De esta manera se </w:t>
      </w:r>
      <w:del w:id="33" w:author="Leticia Flores" w:date="2017-11-06T14:48:00Z">
        <w:r w:rsidRPr="00EA23FB" w:rsidDel="007522D4">
          <w:rPr>
            <w:rStyle w:val="Enfasis"/>
            <w:i w:val="0"/>
            <w:iCs w:val="0"/>
            <w:lang w:val="es-MX"/>
          </w:rPr>
          <w:delText>ha mostrado</w:delText>
        </w:r>
      </w:del>
      <w:ins w:id="34" w:author="Leticia Flores" w:date="2017-11-06T14:48:00Z">
        <w:r w:rsidR="007522D4">
          <w:rPr>
            <w:rStyle w:val="Enfasis"/>
            <w:i w:val="0"/>
            <w:iCs w:val="0"/>
            <w:lang w:val="es-MX"/>
          </w:rPr>
          <w:t>mostró</w:t>
        </w:r>
      </w:ins>
      <w:r w:rsidRPr="00EA23FB">
        <w:rPr>
          <w:rStyle w:val="Enfasis"/>
          <w:i w:val="0"/>
          <w:iCs w:val="0"/>
          <w:lang w:val="es-MX"/>
        </w:rPr>
        <w:t xml:space="preserve"> la versatilidad de la cópula </w:t>
      </w:r>
      <w:del w:id="35" w:author="Leticia Flores" w:date="2017-11-06T14:48:00Z">
        <w:r w:rsidRPr="00EA23FB" w:rsidDel="007522D4">
          <w:rPr>
            <w:rStyle w:val="Enfasis"/>
            <w:i w:val="0"/>
            <w:iCs w:val="0"/>
            <w:lang w:val="es-MX"/>
          </w:rPr>
          <w:delText xml:space="preserve">para </w:delText>
        </w:r>
      </w:del>
      <w:ins w:id="36" w:author="Leticia Flores" w:date="2017-11-06T14:48:00Z">
        <w:r w:rsidR="007522D4">
          <w:rPr>
            <w:rStyle w:val="Enfasis"/>
            <w:i w:val="0"/>
            <w:iCs w:val="0"/>
            <w:lang w:val="es-MX"/>
          </w:rPr>
          <w:t>en la modelación</w:t>
        </w:r>
        <w:r w:rsidR="007522D4" w:rsidRPr="00EA23FB">
          <w:rPr>
            <w:rStyle w:val="Enfasis"/>
            <w:i w:val="0"/>
            <w:iCs w:val="0"/>
            <w:lang w:val="es-MX"/>
          </w:rPr>
          <w:t xml:space="preserve"> </w:t>
        </w:r>
      </w:ins>
      <w:del w:id="37" w:author="Leticia Flores" w:date="2017-11-06T14:48:00Z">
        <w:r w:rsidRPr="00EA23FB" w:rsidDel="007522D4">
          <w:rPr>
            <w:rStyle w:val="Enfasis"/>
            <w:i w:val="0"/>
            <w:iCs w:val="0"/>
            <w:lang w:val="es-MX"/>
          </w:rPr>
          <w:delText xml:space="preserve">modelar </w:delText>
        </w:r>
      </w:del>
      <w:ins w:id="38" w:author="Leticia Flores" w:date="2017-11-06T14:48:00Z">
        <w:r w:rsidR="007522D4">
          <w:rPr>
            <w:rStyle w:val="Enfasis"/>
            <w:i w:val="0"/>
            <w:iCs w:val="0"/>
            <w:lang w:val="es-MX"/>
          </w:rPr>
          <w:t>de</w:t>
        </w:r>
        <w:r w:rsidR="007522D4" w:rsidRPr="00EA23FB">
          <w:rPr>
            <w:rStyle w:val="Enfasis"/>
            <w:i w:val="0"/>
            <w:iCs w:val="0"/>
            <w:lang w:val="es-MX"/>
          </w:rPr>
          <w:t xml:space="preserve"> </w:t>
        </w:r>
      </w:ins>
      <w:r w:rsidRPr="00EA23FB">
        <w:rPr>
          <w:rStyle w:val="Enfasis"/>
          <w:i w:val="0"/>
          <w:iCs w:val="0"/>
          <w:lang w:val="es-MX"/>
        </w:rPr>
        <w:t>dependencias comúnmente utilizadas, así como</w:t>
      </w:r>
      <w:ins w:id="39" w:author="Leticia Flores" w:date="2017-11-06T14:49:00Z">
        <w:r w:rsidR="007522D4">
          <w:rPr>
            <w:rStyle w:val="Enfasis"/>
            <w:i w:val="0"/>
            <w:iCs w:val="0"/>
            <w:lang w:val="es-MX"/>
          </w:rPr>
          <w:t xml:space="preserve"> en</w:t>
        </w:r>
      </w:ins>
      <w:r w:rsidRPr="00EA23FB">
        <w:rPr>
          <w:rStyle w:val="Enfasis"/>
          <w:i w:val="0"/>
          <w:iCs w:val="0"/>
          <w:lang w:val="es-MX"/>
        </w:rPr>
        <w:t xml:space="preserve"> dependencias no frecuentemente mostradas en la literatura.</w:t>
      </w:r>
    </w:p>
    <w:p w14:paraId="59ED1301" w14:textId="77777777" w:rsidR="00EA23FB" w:rsidRPr="00EA23FB" w:rsidRDefault="00EA23FB" w:rsidP="00EA23FB">
      <w:pPr>
        <w:rPr>
          <w:rStyle w:val="Enfasis"/>
          <w:i w:val="0"/>
          <w:iCs w:val="0"/>
          <w:lang w:val="es-MX"/>
        </w:rPr>
      </w:pPr>
      <w:r w:rsidRPr="00EA23FB">
        <w:rPr>
          <w:rStyle w:val="Enfasis"/>
          <w:i w:val="0"/>
          <w:iCs w:val="0"/>
          <w:lang w:val="es-MX"/>
        </w:rPr>
        <w:lastRenderedPageBreak/>
        <w:t xml:space="preserve">La metodología </w:t>
      </w:r>
      <w:ins w:id="40" w:author="Leticia Flores" w:date="2017-11-06T14:49:00Z">
        <w:r w:rsidR="007522D4" w:rsidRPr="00EA23FB">
          <w:rPr>
            <w:rStyle w:val="Enfasis"/>
            <w:i w:val="0"/>
            <w:iCs w:val="0"/>
            <w:lang w:val="es-MX"/>
          </w:rPr>
          <w:t>desarrollada</w:t>
        </w:r>
        <w:r w:rsidR="007522D4">
          <w:rPr>
            <w:rStyle w:val="Enfasis"/>
            <w:i w:val="0"/>
            <w:iCs w:val="0"/>
            <w:lang w:val="es-MX"/>
          </w:rPr>
          <w:t xml:space="preserve"> para casos</w:t>
        </w:r>
        <w:r w:rsidR="007522D4" w:rsidRPr="00EA23FB">
          <w:rPr>
            <w:rStyle w:val="Enfasis"/>
            <w:i w:val="0"/>
            <w:iCs w:val="0"/>
            <w:lang w:val="es-MX"/>
          </w:rPr>
          <w:t xml:space="preserve"> </w:t>
        </w:r>
      </w:ins>
      <w:r w:rsidRPr="00EA23FB">
        <w:rPr>
          <w:rStyle w:val="Enfasis"/>
          <w:i w:val="0"/>
          <w:iCs w:val="0"/>
          <w:lang w:val="es-MX"/>
        </w:rPr>
        <w:t>bivariad</w:t>
      </w:r>
      <w:ins w:id="41" w:author="Leticia Flores" w:date="2017-11-06T14:49:00Z">
        <w:r w:rsidR="007522D4">
          <w:rPr>
            <w:rStyle w:val="Enfasis"/>
            <w:i w:val="0"/>
            <w:iCs w:val="0"/>
            <w:lang w:val="es-MX"/>
          </w:rPr>
          <w:t>os</w:t>
        </w:r>
      </w:ins>
      <w:del w:id="42" w:author="Leticia Flores" w:date="2017-11-06T14:49:00Z">
        <w:r w:rsidRPr="00EA23FB" w:rsidDel="007522D4">
          <w:rPr>
            <w:rStyle w:val="Enfasis"/>
            <w:i w:val="0"/>
            <w:iCs w:val="0"/>
            <w:lang w:val="es-MX"/>
          </w:rPr>
          <w:delText>a</w:delText>
        </w:r>
      </w:del>
      <w:r w:rsidRPr="00EA23FB">
        <w:rPr>
          <w:rStyle w:val="Enfasis"/>
          <w:i w:val="0"/>
          <w:iCs w:val="0"/>
          <w:lang w:val="es-MX"/>
        </w:rPr>
        <w:t xml:space="preserve"> </w:t>
      </w:r>
      <w:del w:id="43" w:author="Leticia Flores" w:date="2017-11-06T14:49:00Z">
        <w:r w:rsidRPr="00EA23FB" w:rsidDel="007522D4">
          <w:rPr>
            <w:rStyle w:val="Enfasis"/>
            <w:i w:val="0"/>
            <w:iCs w:val="0"/>
            <w:lang w:val="es-MX"/>
          </w:rPr>
          <w:delText xml:space="preserve">desarrollada </w:delText>
        </w:r>
      </w:del>
      <w:r w:rsidRPr="00EA23FB">
        <w:rPr>
          <w:rStyle w:val="Enfasis"/>
          <w:i w:val="0"/>
          <w:iCs w:val="0"/>
          <w:lang w:val="es-MX"/>
        </w:rPr>
        <w:t>se pu</w:t>
      </w:r>
      <w:del w:id="44" w:author="Leticia Flores" w:date="2017-11-06T14:49:00Z">
        <w:r w:rsidRPr="00EA23FB" w:rsidDel="007522D4">
          <w:rPr>
            <w:rStyle w:val="Enfasis"/>
            <w:i w:val="0"/>
            <w:iCs w:val="0"/>
            <w:lang w:val="es-MX"/>
          </w:rPr>
          <w:delText>e</w:delText>
        </w:r>
      </w:del>
      <w:r w:rsidRPr="00EA23FB">
        <w:rPr>
          <w:rStyle w:val="Enfasis"/>
          <w:i w:val="0"/>
          <w:iCs w:val="0"/>
          <w:lang w:val="es-MX"/>
        </w:rPr>
        <w:t>do utilizar en un caso tri-variado de variables aleatorias con el enfoque de Vine copulas. En particular cuando hay independencia condicional, en el cual se mostró que la longitud es el enlace entre orientación y apertura. La independencia observada se mostró entre la orientación y la apertura.</w:t>
      </w:r>
    </w:p>
    <w:p w14:paraId="76FEFEA7" w14:textId="77777777" w:rsidR="00EA23FB" w:rsidRPr="00EA23FB" w:rsidRDefault="00EA23FB" w:rsidP="00EA23FB">
      <w:pPr>
        <w:rPr>
          <w:rStyle w:val="Enfasis"/>
          <w:i w:val="0"/>
          <w:iCs w:val="0"/>
          <w:lang w:val="es-MX"/>
        </w:rPr>
      </w:pPr>
      <w:r w:rsidRPr="00EA23FB">
        <w:rPr>
          <w:rStyle w:val="Enfasis"/>
          <w:i w:val="0"/>
          <w:iCs w:val="0"/>
          <w:lang w:val="es-MX"/>
        </w:rPr>
        <w:t xml:space="preserve">A continuación </w:t>
      </w:r>
      <w:ins w:id="45" w:author="Leticia Flores" w:date="2017-11-06T15:02:00Z">
        <w:r w:rsidR="004214FB">
          <w:rPr>
            <w:rStyle w:val="Enfasis"/>
            <w:i w:val="0"/>
            <w:iCs w:val="0"/>
            <w:lang w:val="es-MX"/>
          </w:rPr>
          <w:t>y c</w:t>
        </w:r>
        <w:r w:rsidR="004214FB" w:rsidRPr="00EA23FB">
          <w:rPr>
            <w:rStyle w:val="Enfasis"/>
            <w:i w:val="0"/>
            <w:iCs w:val="0"/>
            <w:lang w:val="es-MX"/>
          </w:rPr>
          <w:t xml:space="preserve">omo </w:t>
        </w:r>
        <w:r w:rsidR="004214FB" w:rsidRPr="004214FB">
          <w:rPr>
            <w:rStyle w:val="Enfasis"/>
            <w:b/>
            <w:i w:val="0"/>
            <w:iCs w:val="0"/>
            <w:lang w:val="es-MX"/>
            <w:rPrChange w:id="46" w:author="Leticia Flores" w:date="2017-11-06T15:03:00Z">
              <w:rPr>
                <w:rStyle w:val="Enfasis"/>
                <w:i w:val="0"/>
                <w:iCs w:val="0"/>
                <w:lang w:val="es-MX"/>
              </w:rPr>
            </w:rPrChange>
          </w:rPr>
          <w:t>trabajo futuro</w:t>
        </w:r>
        <w:r w:rsidR="004214FB" w:rsidRPr="00EA23FB">
          <w:rPr>
            <w:rStyle w:val="Enfasis"/>
            <w:i w:val="0"/>
            <w:iCs w:val="0"/>
            <w:lang w:val="es-MX"/>
          </w:rPr>
          <w:t xml:space="preserve"> </w:t>
        </w:r>
      </w:ins>
      <w:r w:rsidRPr="00EA23FB">
        <w:rPr>
          <w:rStyle w:val="Enfasis"/>
          <w:i w:val="0"/>
          <w:iCs w:val="0"/>
          <w:lang w:val="es-MX"/>
        </w:rPr>
        <w:t xml:space="preserve">se mencionan </w:t>
      </w:r>
      <w:del w:id="47" w:author="Leticia Flores" w:date="2017-11-06T14:50:00Z">
        <w:r w:rsidRPr="00EA23FB" w:rsidDel="007522D4">
          <w:rPr>
            <w:rStyle w:val="Enfasis"/>
            <w:i w:val="0"/>
            <w:iCs w:val="0"/>
            <w:lang w:val="es-MX"/>
          </w:rPr>
          <w:delText xml:space="preserve">varias </w:delText>
        </w:r>
      </w:del>
      <w:ins w:id="48" w:author="Leticia Flores" w:date="2017-11-06T14:50:00Z">
        <w:r w:rsidR="007522D4">
          <w:rPr>
            <w:rStyle w:val="Enfasis"/>
            <w:i w:val="0"/>
            <w:iCs w:val="0"/>
            <w:lang w:val="es-MX"/>
          </w:rPr>
          <w:t>algunas</w:t>
        </w:r>
        <w:r w:rsidR="007522D4" w:rsidRPr="00EA23FB">
          <w:rPr>
            <w:rStyle w:val="Enfasis"/>
            <w:i w:val="0"/>
            <w:iCs w:val="0"/>
            <w:lang w:val="es-MX"/>
          </w:rPr>
          <w:t xml:space="preserve"> </w:t>
        </w:r>
      </w:ins>
      <w:r w:rsidRPr="00EA23FB">
        <w:rPr>
          <w:rStyle w:val="Enfasis"/>
          <w:i w:val="0"/>
          <w:iCs w:val="0"/>
          <w:lang w:val="es-MX"/>
        </w:rPr>
        <w:t>áreas del conocimiento en que los resultados se pueden generalizar, aplicar o reducir el tiempo de cómputo</w:t>
      </w:r>
      <w:ins w:id="49" w:author="Leticia Flores" w:date="2017-11-06T15:03:00Z">
        <w:r w:rsidR="004214FB">
          <w:rPr>
            <w:rStyle w:val="Enfasis"/>
            <w:i w:val="0"/>
            <w:iCs w:val="0"/>
            <w:lang w:val="es-MX"/>
          </w:rPr>
          <w:t xml:space="preserve">; </w:t>
        </w:r>
      </w:ins>
      <w:del w:id="50" w:author="Leticia Flores" w:date="2017-11-06T15:03:00Z">
        <w:r w:rsidRPr="00EA23FB" w:rsidDel="004214FB">
          <w:rPr>
            <w:rStyle w:val="Enfasis"/>
            <w:i w:val="0"/>
            <w:iCs w:val="0"/>
            <w:lang w:val="es-MX"/>
          </w:rPr>
          <w:delText>. Éstas se</w:delText>
        </w:r>
      </w:del>
      <w:ins w:id="51" w:author="Leticia Flores" w:date="2017-11-06T15:03:00Z">
        <w:r w:rsidR="004214FB">
          <w:rPr>
            <w:rStyle w:val="Enfasis"/>
            <w:i w:val="0"/>
            <w:iCs w:val="0"/>
            <w:lang w:val="es-MX"/>
          </w:rPr>
          <w:t>que fueron</w:t>
        </w:r>
      </w:ins>
      <w:r w:rsidRPr="00EA23FB">
        <w:rPr>
          <w:rStyle w:val="Enfasis"/>
          <w:i w:val="0"/>
          <w:iCs w:val="0"/>
          <w:lang w:val="es-MX"/>
        </w:rPr>
        <w:t xml:space="preserve"> </w:t>
      </w:r>
      <w:del w:id="52" w:author="Leticia Flores" w:date="2017-11-06T15:03:00Z">
        <w:r w:rsidRPr="00EA23FB" w:rsidDel="004214FB">
          <w:rPr>
            <w:rStyle w:val="Enfasis"/>
            <w:i w:val="0"/>
            <w:iCs w:val="0"/>
            <w:lang w:val="es-MX"/>
          </w:rPr>
          <w:delText xml:space="preserve">detectaron </w:delText>
        </w:r>
      </w:del>
      <w:ins w:id="53" w:author="Leticia Flores" w:date="2017-11-06T15:03:00Z">
        <w:r w:rsidR="004214FB" w:rsidRPr="00EA23FB">
          <w:rPr>
            <w:rStyle w:val="Enfasis"/>
            <w:i w:val="0"/>
            <w:iCs w:val="0"/>
            <w:lang w:val="es-MX"/>
          </w:rPr>
          <w:t>detecta</w:t>
        </w:r>
        <w:r w:rsidR="004214FB">
          <w:rPr>
            <w:rStyle w:val="Enfasis"/>
            <w:i w:val="0"/>
            <w:iCs w:val="0"/>
            <w:lang w:val="es-MX"/>
          </w:rPr>
          <w:t>das</w:t>
        </w:r>
        <w:r w:rsidR="004214FB" w:rsidRPr="00EA23FB">
          <w:rPr>
            <w:rStyle w:val="Enfasis"/>
            <w:i w:val="0"/>
            <w:iCs w:val="0"/>
            <w:lang w:val="es-MX"/>
          </w:rPr>
          <w:t xml:space="preserve"> </w:t>
        </w:r>
      </w:ins>
      <w:r w:rsidRPr="00EA23FB">
        <w:rPr>
          <w:rStyle w:val="Enfasis"/>
          <w:i w:val="0"/>
          <w:iCs w:val="0"/>
          <w:lang w:val="es-MX"/>
        </w:rPr>
        <w:t>a lo largo del desarrollo de la tesis.</w:t>
      </w:r>
    </w:p>
    <w:p w14:paraId="2F7C3F16" w14:textId="77777777" w:rsidR="00EA23FB" w:rsidRPr="00EA23FB" w:rsidRDefault="00EA23FB" w:rsidP="00EA23FB">
      <w:pPr>
        <w:rPr>
          <w:rStyle w:val="Enfasis"/>
          <w:i w:val="0"/>
          <w:iCs w:val="0"/>
          <w:lang w:val="es-MX"/>
        </w:rPr>
      </w:pPr>
      <w:r w:rsidRPr="00EA23FB">
        <w:rPr>
          <w:rStyle w:val="Enfasis"/>
          <w:i w:val="0"/>
          <w:iCs w:val="0"/>
          <w:lang w:val="es-MX"/>
        </w:rPr>
        <w:t xml:space="preserve">Como trabajo futuro se pueden explorar otras definiciones de la función de distribución empírica univariada. Éstas </w:t>
      </w:r>
      <w:del w:id="54" w:author="Leticia Flores" w:date="2017-11-06T14:51:00Z">
        <w:r w:rsidRPr="00EA23FB" w:rsidDel="007522D4">
          <w:rPr>
            <w:rStyle w:val="Enfasis"/>
            <w:i w:val="0"/>
            <w:iCs w:val="0"/>
            <w:lang w:val="es-MX"/>
          </w:rPr>
          <w:delText xml:space="preserve">tienen </w:delText>
        </w:r>
      </w:del>
      <w:ins w:id="55" w:author="Leticia Flores" w:date="2017-11-06T14:51:00Z">
        <w:r w:rsidR="007522D4">
          <w:rPr>
            <w:rStyle w:val="Enfasis"/>
            <w:i w:val="0"/>
            <w:iCs w:val="0"/>
            <w:lang w:val="es-MX"/>
          </w:rPr>
          <w:t>tendrían</w:t>
        </w:r>
        <w:r w:rsidR="007522D4" w:rsidRPr="00EA23FB">
          <w:rPr>
            <w:rStyle w:val="Enfasis"/>
            <w:i w:val="0"/>
            <w:iCs w:val="0"/>
            <w:lang w:val="es-MX"/>
          </w:rPr>
          <w:t xml:space="preserve"> </w:t>
        </w:r>
      </w:ins>
      <w:r w:rsidRPr="00EA23FB">
        <w:rPr>
          <w:rStyle w:val="Enfasis"/>
          <w:i w:val="0"/>
          <w:iCs w:val="0"/>
          <w:lang w:val="es-MX"/>
        </w:rPr>
        <w:t>la ventaja de que las simulaciones no estarían restringidas a valores entre el mínimo y el máximo de los datos.</w:t>
      </w:r>
    </w:p>
    <w:p w14:paraId="4C8CF08E" w14:textId="77777777" w:rsidR="00EA23FB" w:rsidRPr="00EA23FB" w:rsidRDefault="00EA23FB" w:rsidP="00EA23FB">
      <w:pPr>
        <w:rPr>
          <w:rStyle w:val="Enfasis"/>
          <w:i w:val="0"/>
          <w:iCs w:val="0"/>
          <w:lang w:val="es-MX"/>
        </w:rPr>
      </w:pPr>
      <w:r w:rsidRPr="00EA23FB">
        <w:rPr>
          <w:rStyle w:val="Enfasis"/>
          <w:i w:val="0"/>
          <w:iCs w:val="0"/>
          <w:lang w:val="es-MX"/>
        </w:rPr>
        <w:t>Una de las desventajas de las cópulas de Bernstein es el tiempo de cómputo, el cual también se podría reducir</w:t>
      </w:r>
      <w:ins w:id="56" w:author="Leticia Flores" w:date="2017-11-06T14:52:00Z">
        <w:r w:rsidR="007522D4">
          <w:rPr>
            <w:rStyle w:val="Enfasis"/>
            <w:i w:val="0"/>
            <w:iCs w:val="0"/>
            <w:lang w:val="es-MX"/>
          </w:rPr>
          <w:t>,</w:t>
        </w:r>
      </w:ins>
      <w:r w:rsidRPr="00EA23FB">
        <w:rPr>
          <w:rStyle w:val="Enfasis"/>
          <w:i w:val="0"/>
          <w:iCs w:val="0"/>
          <w:lang w:val="es-MX"/>
        </w:rPr>
        <w:t xml:space="preserve"> si se trabaja en un algoritmo que calcule la inversa de manera que considere las propiedades (por ejemplo, la monotonía) de las funciones de distribución univariada. Tal algoritmo podría ser el de bisección de manera que tome en cuenta el cómputo en paralelo.</w:t>
      </w:r>
    </w:p>
    <w:p w14:paraId="55F54EF4" w14:textId="77777777" w:rsidR="00EA23FB" w:rsidRPr="00EA23FB" w:rsidRDefault="00EA23FB" w:rsidP="00EA23FB">
      <w:pPr>
        <w:rPr>
          <w:rStyle w:val="Enfasis"/>
          <w:i w:val="0"/>
          <w:iCs w:val="0"/>
          <w:lang w:val="es-MX"/>
        </w:rPr>
      </w:pPr>
      <w:r w:rsidRPr="00EA23FB">
        <w:rPr>
          <w:rStyle w:val="Enfasis"/>
          <w:i w:val="0"/>
          <w:iCs w:val="0"/>
          <w:lang w:val="es-MX"/>
        </w:rPr>
        <w:t xml:space="preserve">Se ha demostrado que las cópulas de Bernstein no reproducen dependencia en las colas, por lo que </w:t>
      </w:r>
      <w:ins w:id="57" w:author="Leticia Flores" w:date="2017-11-06T14:53:00Z">
        <w:r w:rsidR="007522D4">
          <w:rPr>
            <w:rStyle w:val="Enfasis"/>
            <w:i w:val="0"/>
            <w:iCs w:val="0"/>
            <w:lang w:val="es-MX"/>
          </w:rPr>
          <w:t>agregar</w:t>
        </w:r>
        <w:r w:rsidR="007522D4" w:rsidRPr="00EA23FB">
          <w:rPr>
            <w:rStyle w:val="Enfasis"/>
            <w:i w:val="0"/>
            <w:iCs w:val="0"/>
            <w:lang w:val="es-MX"/>
          </w:rPr>
          <w:t xml:space="preserve"> tal comportamiento de los datos</w:t>
        </w:r>
        <w:r w:rsidR="007522D4">
          <w:rPr>
            <w:rStyle w:val="Enfasis"/>
            <w:i w:val="0"/>
            <w:iCs w:val="0"/>
            <w:lang w:val="es-MX"/>
          </w:rPr>
          <w:t>,</w:t>
        </w:r>
        <w:r w:rsidR="007522D4" w:rsidRPr="00EA23FB">
          <w:rPr>
            <w:rStyle w:val="Enfasis"/>
            <w:i w:val="0"/>
            <w:iCs w:val="0"/>
            <w:lang w:val="es-MX"/>
          </w:rPr>
          <w:t xml:space="preserve"> </w:t>
        </w:r>
      </w:ins>
      <w:del w:id="58" w:author="Leticia Flores" w:date="2017-11-06T14:53:00Z">
        <w:r w:rsidRPr="00EA23FB" w:rsidDel="007522D4">
          <w:rPr>
            <w:rStyle w:val="Enfasis"/>
            <w:i w:val="0"/>
            <w:iCs w:val="0"/>
            <w:lang w:val="es-MX"/>
          </w:rPr>
          <w:delText xml:space="preserve">los resultados de esta tesis también se pueden </w:delText>
        </w:r>
      </w:del>
      <w:r w:rsidRPr="00EA23FB">
        <w:rPr>
          <w:rStyle w:val="Enfasis"/>
          <w:i w:val="0"/>
          <w:iCs w:val="0"/>
          <w:lang w:val="es-MX"/>
        </w:rPr>
        <w:t>enriquecer</w:t>
      </w:r>
      <w:ins w:id="59" w:author="Leticia Flores" w:date="2017-11-06T14:53:00Z">
        <w:r w:rsidR="007522D4">
          <w:rPr>
            <w:rStyle w:val="Enfasis"/>
            <w:i w:val="0"/>
            <w:iCs w:val="0"/>
            <w:lang w:val="es-MX"/>
          </w:rPr>
          <w:t>ía</w:t>
        </w:r>
      </w:ins>
      <w:r w:rsidRPr="00EA23FB">
        <w:rPr>
          <w:rStyle w:val="Enfasis"/>
          <w:i w:val="0"/>
          <w:iCs w:val="0"/>
          <w:lang w:val="es-MX"/>
        </w:rPr>
        <w:t xml:space="preserve"> </w:t>
      </w:r>
      <w:del w:id="60" w:author="Leticia Flores" w:date="2017-11-06T14:53:00Z">
        <w:r w:rsidRPr="00EA23FB" w:rsidDel="007522D4">
          <w:rPr>
            <w:rStyle w:val="Enfasis"/>
            <w:i w:val="0"/>
            <w:iCs w:val="0"/>
            <w:lang w:val="es-MX"/>
          </w:rPr>
          <w:delText xml:space="preserve">agregando tal comportamiento de los datos a </w:delText>
        </w:r>
      </w:del>
      <w:r w:rsidRPr="00EA23FB">
        <w:rPr>
          <w:rStyle w:val="Enfasis"/>
          <w:i w:val="0"/>
          <w:iCs w:val="0"/>
          <w:lang w:val="es-MX"/>
        </w:rPr>
        <w:t>la metodología</w:t>
      </w:r>
      <w:ins w:id="61" w:author="Leticia Flores" w:date="2017-11-06T14:54:00Z">
        <w:r w:rsidR="007522D4">
          <w:rPr>
            <w:rStyle w:val="Enfasis"/>
            <w:i w:val="0"/>
            <w:iCs w:val="0"/>
            <w:lang w:val="es-MX"/>
          </w:rPr>
          <w:t xml:space="preserve"> y</w:t>
        </w:r>
      </w:ins>
      <w:ins w:id="62" w:author="Leticia Flores" w:date="2017-11-06T14:53:00Z">
        <w:r w:rsidR="007522D4" w:rsidRPr="007522D4">
          <w:rPr>
            <w:rStyle w:val="Enfasis"/>
            <w:i w:val="0"/>
            <w:iCs w:val="0"/>
            <w:lang w:val="es-MX"/>
          </w:rPr>
          <w:t xml:space="preserve"> </w:t>
        </w:r>
        <w:r w:rsidR="007522D4" w:rsidRPr="00EA23FB">
          <w:rPr>
            <w:rStyle w:val="Enfasis"/>
            <w:i w:val="0"/>
            <w:iCs w:val="0"/>
            <w:lang w:val="es-MX"/>
          </w:rPr>
          <w:t>los resultados de esta tesis</w:t>
        </w:r>
      </w:ins>
      <w:r w:rsidRPr="00EA23FB">
        <w:rPr>
          <w:rStyle w:val="Enfasis"/>
          <w:i w:val="0"/>
          <w:iCs w:val="0"/>
          <w:lang w:val="es-MX"/>
        </w:rPr>
        <w:t>.</w:t>
      </w:r>
    </w:p>
    <w:p w14:paraId="3EE2B88A" w14:textId="77777777" w:rsidR="00EA23FB" w:rsidRPr="00EA23FB" w:rsidRDefault="00EA23FB" w:rsidP="00EA23FB">
      <w:pPr>
        <w:rPr>
          <w:rStyle w:val="Enfasis"/>
          <w:i w:val="0"/>
          <w:iCs w:val="0"/>
          <w:lang w:val="es-MX"/>
        </w:rPr>
      </w:pPr>
      <w:r w:rsidRPr="00EA23FB">
        <w:rPr>
          <w:rStyle w:val="Enfasis"/>
          <w:i w:val="0"/>
          <w:iCs w:val="0"/>
          <w:lang w:val="es-MX"/>
        </w:rPr>
        <w:t xml:space="preserve">Las cópulas de Bernstein reproducen muy bien los datos, lo que puede llevar a un sobreajuste, es decir, las simulaciones solamente reproducen los datos utilizados y </w:t>
      </w:r>
      <w:del w:id="63" w:author="Leticia Flores" w:date="2017-11-06T14:54:00Z">
        <w:r w:rsidRPr="00EA23FB" w:rsidDel="007522D4">
          <w:rPr>
            <w:rStyle w:val="Enfasis"/>
            <w:i w:val="0"/>
            <w:iCs w:val="0"/>
            <w:lang w:val="es-MX"/>
          </w:rPr>
          <w:delText xml:space="preserve">puede </w:delText>
        </w:r>
      </w:del>
      <w:r w:rsidRPr="00EA23FB">
        <w:rPr>
          <w:rStyle w:val="Enfasis"/>
          <w:i w:val="0"/>
          <w:iCs w:val="0"/>
          <w:lang w:val="es-MX"/>
        </w:rPr>
        <w:t xml:space="preserve">no </w:t>
      </w:r>
      <w:ins w:id="64" w:author="Leticia Flores" w:date="2017-11-06T14:54:00Z">
        <w:r w:rsidR="007522D4" w:rsidRPr="00EA23FB">
          <w:rPr>
            <w:rStyle w:val="Enfasis"/>
            <w:i w:val="0"/>
            <w:iCs w:val="0"/>
            <w:lang w:val="es-MX"/>
          </w:rPr>
          <w:t>puede</w:t>
        </w:r>
        <w:r w:rsidR="007522D4">
          <w:rPr>
            <w:rStyle w:val="Enfasis"/>
            <w:i w:val="0"/>
            <w:iCs w:val="0"/>
            <w:lang w:val="es-MX"/>
          </w:rPr>
          <w:t>n</w:t>
        </w:r>
        <w:r w:rsidR="007522D4" w:rsidRPr="00EA23FB">
          <w:rPr>
            <w:rStyle w:val="Enfasis"/>
            <w:i w:val="0"/>
            <w:iCs w:val="0"/>
            <w:lang w:val="es-MX"/>
          </w:rPr>
          <w:t xml:space="preserve"> </w:t>
        </w:r>
      </w:ins>
      <w:r w:rsidRPr="00EA23FB">
        <w:rPr>
          <w:rStyle w:val="Enfasis"/>
          <w:i w:val="0"/>
          <w:iCs w:val="0"/>
          <w:lang w:val="es-MX"/>
        </w:rPr>
        <w:t xml:space="preserve">reproducir otros datos agregados en campañas de adquisición posteriores. </w:t>
      </w:r>
      <w:del w:id="65" w:author="Leticia Flores" w:date="2017-11-06T14:55:00Z">
        <w:r w:rsidRPr="00EA23FB" w:rsidDel="007522D4">
          <w:rPr>
            <w:rStyle w:val="Enfasis"/>
            <w:i w:val="0"/>
            <w:iCs w:val="0"/>
            <w:lang w:val="es-MX"/>
          </w:rPr>
          <w:delText>Se puede</w:delText>
        </w:r>
      </w:del>
      <w:ins w:id="66" w:author="Leticia Flores" w:date="2017-11-06T14:55:00Z">
        <w:r w:rsidR="007522D4">
          <w:rPr>
            <w:rStyle w:val="Enfasis"/>
            <w:i w:val="0"/>
            <w:iCs w:val="0"/>
            <w:lang w:val="es-MX"/>
          </w:rPr>
          <w:t>Un mejoramiento</w:t>
        </w:r>
      </w:ins>
      <w:ins w:id="67" w:author="Leticia Flores" w:date="2017-11-06T14:56:00Z">
        <w:r w:rsidR="004214FB">
          <w:rPr>
            <w:rStyle w:val="Enfasis"/>
            <w:i w:val="0"/>
            <w:iCs w:val="0"/>
            <w:lang w:val="es-MX"/>
          </w:rPr>
          <w:t xml:space="preserve"> al método propuesto</w:t>
        </w:r>
      </w:ins>
      <w:r w:rsidRPr="00EA23FB">
        <w:rPr>
          <w:rStyle w:val="Enfasis"/>
          <w:i w:val="0"/>
          <w:iCs w:val="0"/>
          <w:lang w:val="es-MX"/>
        </w:rPr>
        <w:t xml:space="preserve"> </w:t>
      </w:r>
      <w:del w:id="68" w:author="Leticia Flores" w:date="2017-11-06T14:57:00Z">
        <w:r w:rsidRPr="00EA23FB" w:rsidDel="004214FB">
          <w:rPr>
            <w:rStyle w:val="Enfasis"/>
            <w:i w:val="0"/>
            <w:iCs w:val="0"/>
            <w:lang w:val="es-MX"/>
          </w:rPr>
          <w:delText xml:space="preserve">buscar </w:delText>
        </w:r>
      </w:del>
      <w:ins w:id="69" w:author="Leticia Flores" w:date="2017-11-06T14:57:00Z">
        <w:r w:rsidR="004214FB">
          <w:rPr>
            <w:rStyle w:val="Enfasis"/>
            <w:i w:val="0"/>
            <w:iCs w:val="0"/>
            <w:lang w:val="es-MX"/>
          </w:rPr>
          <w:t xml:space="preserve">es </w:t>
        </w:r>
      </w:ins>
      <w:del w:id="70" w:author="Leticia Flores" w:date="2017-11-06T14:57:00Z">
        <w:r w:rsidRPr="00EA23FB" w:rsidDel="004214FB">
          <w:rPr>
            <w:rStyle w:val="Enfasis"/>
            <w:i w:val="0"/>
            <w:iCs w:val="0"/>
            <w:lang w:val="es-MX"/>
          </w:rPr>
          <w:delText xml:space="preserve">métodos que permitan </w:delText>
        </w:r>
      </w:del>
      <w:r w:rsidRPr="00EA23FB">
        <w:rPr>
          <w:rStyle w:val="Enfasis"/>
          <w:i w:val="0"/>
          <w:iCs w:val="0"/>
          <w:lang w:val="es-MX"/>
        </w:rPr>
        <w:t xml:space="preserve">reducir dicho sobreajuste. </w:t>
      </w:r>
      <w:commentRangeStart w:id="71"/>
      <w:r w:rsidRPr="00EA23FB">
        <w:rPr>
          <w:rStyle w:val="Enfasis"/>
          <w:i w:val="0"/>
          <w:iCs w:val="0"/>
          <w:lang w:val="es-MX"/>
        </w:rPr>
        <w:t>El uso de cópulas paramétricas como las arquimedianas agrega valor a esta tesis, ya que ese tipo de cópulas tienen estructuras de dependencia monótonas o una combinación de este tipo de dependencias, lo cual hace más fácil la interpretación del fenómeno en estudio</w:t>
      </w:r>
      <w:commentRangeEnd w:id="71"/>
      <w:r w:rsidR="004214FB">
        <w:rPr>
          <w:rStyle w:val="Refdecomentario"/>
        </w:rPr>
        <w:commentReference w:id="71"/>
      </w:r>
      <w:r w:rsidRPr="00EA23FB">
        <w:rPr>
          <w:rStyle w:val="Enfasis"/>
          <w:i w:val="0"/>
          <w:iCs w:val="0"/>
          <w:lang w:val="es-MX"/>
        </w:rPr>
        <w:t>.</w:t>
      </w:r>
    </w:p>
    <w:p w14:paraId="1ACE4E11" w14:textId="77777777" w:rsidR="00CC1D8B" w:rsidRDefault="00EA23FB" w:rsidP="00EA23FB">
      <w:pPr>
        <w:rPr>
          <w:ins w:id="72" w:author="Leticia Flores" w:date="2017-11-06T14:59:00Z"/>
          <w:rStyle w:val="Enfasis"/>
          <w:i w:val="0"/>
          <w:iCs w:val="0"/>
          <w:lang w:val="es-MX"/>
        </w:rPr>
      </w:pPr>
      <w:r w:rsidRPr="00EA23FB">
        <w:rPr>
          <w:rStyle w:val="Enfasis"/>
          <w:i w:val="0"/>
          <w:iCs w:val="0"/>
          <w:lang w:val="es-MX"/>
        </w:rPr>
        <w:t xml:space="preserve">El caso trivariado directo, sin cópulas de Vine, también se podría implementar. Para obtener </w:t>
      </w:r>
      <w:ins w:id="73" w:author="Leticia Flores" w:date="2017-11-06T14:58:00Z">
        <w:r w:rsidR="004214FB">
          <w:rPr>
            <w:rStyle w:val="Enfasis"/>
            <w:i w:val="0"/>
            <w:iCs w:val="0"/>
            <w:lang w:val="es-MX"/>
          </w:rPr>
          <w:t xml:space="preserve">dichas </w:t>
        </w:r>
      </w:ins>
      <w:r w:rsidRPr="00EA23FB">
        <w:rPr>
          <w:rStyle w:val="Enfasis"/>
          <w:i w:val="0"/>
          <w:iCs w:val="0"/>
          <w:lang w:val="es-MX"/>
        </w:rPr>
        <w:t>simulaciones, se requiere obtener la inversa de una función de tres variables, lo cual podría tomar demasiado tiempo computacional. En el dado caso de existir datos orientados, también se tendría que implementar el cálculo del histograma multivariado.</w:t>
      </w:r>
    </w:p>
    <w:p w14:paraId="7795A409" w14:textId="77777777" w:rsidR="004214FB" w:rsidRPr="00EA23FB" w:rsidRDefault="004214FB" w:rsidP="00EA23FB">
      <w:pPr>
        <w:rPr>
          <w:rStyle w:val="Enfasis"/>
          <w:i w:val="0"/>
          <w:iCs w:val="0"/>
          <w:lang w:val="es-MX"/>
        </w:rPr>
      </w:pPr>
    </w:p>
    <w:sectPr w:rsidR="004214FB" w:rsidRPr="00EA23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Leticia Flores" w:date="2017-11-06T14:48:00Z" w:initials="LF">
    <w:p w14:paraId="42C2E082" w14:textId="77777777" w:rsidR="004214FB" w:rsidRDefault="004214FB">
      <w:pPr>
        <w:pStyle w:val="Textocomentario"/>
      </w:pPr>
      <w:r>
        <w:rPr>
          <w:rStyle w:val="Refdecomentario"/>
        </w:rPr>
        <w:annotationRef/>
      </w:r>
      <w:r>
        <w:t xml:space="preserve">La </w:t>
      </w:r>
      <w:proofErr w:type="spellStart"/>
      <w:r>
        <w:t>redacción</w:t>
      </w:r>
      <w:proofErr w:type="spellEnd"/>
      <w:r>
        <w:t xml:space="preserve"> </w:t>
      </w:r>
      <w:proofErr w:type="spellStart"/>
      <w:r>
        <w:t>es</w:t>
      </w:r>
      <w:proofErr w:type="spellEnd"/>
      <w:r>
        <w:t xml:space="preserve"> </w:t>
      </w:r>
      <w:proofErr w:type="spellStart"/>
      <w:r>
        <w:t>confusa</w:t>
      </w:r>
      <w:proofErr w:type="spellEnd"/>
    </w:p>
  </w:comment>
  <w:comment w:id="71" w:author="Leticia Flores" w:date="2017-11-06T14:58:00Z" w:initials="LF">
    <w:p w14:paraId="492BC327" w14:textId="77777777" w:rsidR="004214FB" w:rsidRDefault="004214FB">
      <w:pPr>
        <w:pStyle w:val="Textocomentario"/>
      </w:pPr>
      <w:r>
        <w:rPr>
          <w:rStyle w:val="Refdecomentario"/>
        </w:rPr>
        <w:annotationRef/>
      </w:r>
      <w:r>
        <w:t xml:space="preserve">Este </w:t>
      </w:r>
      <w:proofErr w:type="spellStart"/>
      <w:r>
        <w:t>comentario</w:t>
      </w:r>
      <w:proofErr w:type="spellEnd"/>
      <w:r>
        <w:t xml:space="preserve"> </w:t>
      </w:r>
      <w:proofErr w:type="spellStart"/>
      <w:r>
        <w:t>es</w:t>
      </w:r>
      <w:proofErr w:type="spellEnd"/>
      <w:r>
        <w:t xml:space="preserve"> relative al </w:t>
      </w:r>
      <w:proofErr w:type="spellStart"/>
      <w:r>
        <w:t>sobreajuste</w:t>
      </w:r>
      <w:proofErr w:type="spellEnd"/>
      <w:r>
        <w:t xml:space="preserve">? O </w:t>
      </w:r>
      <w:proofErr w:type="spellStart"/>
      <w:r>
        <w:t>es</w:t>
      </w:r>
      <w:proofErr w:type="spellEnd"/>
      <w:r>
        <w:t xml:space="preserve"> </w:t>
      </w:r>
      <w:proofErr w:type="spellStart"/>
      <w:r>
        <w:t>independiente</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Bold"/>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B453E"/>
    <w:multiLevelType w:val="hybridMultilevel"/>
    <w:tmpl w:val="1DDA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D4E6B"/>
    <w:multiLevelType w:val="hybridMultilevel"/>
    <w:tmpl w:val="3E28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5AF"/>
    <w:rsid w:val="001C3CE9"/>
    <w:rsid w:val="00301A5E"/>
    <w:rsid w:val="003913FE"/>
    <w:rsid w:val="004214FB"/>
    <w:rsid w:val="004905E0"/>
    <w:rsid w:val="004924B0"/>
    <w:rsid w:val="004F56C3"/>
    <w:rsid w:val="00651954"/>
    <w:rsid w:val="007522D4"/>
    <w:rsid w:val="009D7530"/>
    <w:rsid w:val="00AF7A85"/>
    <w:rsid w:val="00CC1D8B"/>
    <w:rsid w:val="00E845AF"/>
    <w:rsid w:val="00EA23FB"/>
    <w:rsid w:val="00FD3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A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5E"/>
    <w:pPr>
      <w:jc w:val="both"/>
    </w:pPr>
  </w:style>
  <w:style w:type="paragraph" w:styleId="Ttulo1">
    <w:name w:val="heading 1"/>
    <w:basedOn w:val="Normal"/>
    <w:next w:val="Normal"/>
    <w:link w:val="Ttulo1Car"/>
    <w:uiPriority w:val="9"/>
    <w:qFormat/>
    <w:rsid w:val="0030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1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01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01A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A5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01A5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01A5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01A5E"/>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301A5E"/>
    <w:rPr>
      <w:b/>
      <w:bCs/>
    </w:rPr>
  </w:style>
  <w:style w:type="character" w:styleId="Enfasis">
    <w:name w:val="Emphasis"/>
    <w:basedOn w:val="Fuentedeprrafopredeter"/>
    <w:uiPriority w:val="20"/>
    <w:qFormat/>
    <w:rsid w:val="00301A5E"/>
    <w:rPr>
      <w:i/>
      <w:iCs/>
    </w:rPr>
  </w:style>
  <w:style w:type="paragraph" w:styleId="Ttulo">
    <w:name w:val="Title"/>
    <w:basedOn w:val="Normal"/>
    <w:next w:val="Normal"/>
    <w:link w:val="TtuloCar"/>
    <w:uiPriority w:val="10"/>
    <w:qFormat/>
    <w:rsid w:val="00301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A5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391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C1D8B"/>
    <w:pPr>
      <w:ind w:left="720"/>
      <w:contextualSpacing/>
    </w:pPr>
  </w:style>
  <w:style w:type="paragraph" w:styleId="Textodeglobo">
    <w:name w:val="Balloon Text"/>
    <w:basedOn w:val="Normal"/>
    <w:link w:val="TextodegloboCar"/>
    <w:uiPriority w:val="99"/>
    <w:semiHidden/>
    <w:unhideWhenUsed/>
    <w:rsid w:val="007522D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522D4"/>
    <w:rPr>
      <w:rFonts w:ascii="Lucida Grande" w:hAnsi="Lucida Grande" w:cs="Lucida Grande"/>
      <w:sz w:val="18"/>
      <w:szCs w:val="18"/>
    </w:rPr>
  </w:style>
  <w:style w:type="character" w:styleId="Refdecomentario">
    <w:name w:val="annotation reference"/>
    <w:basedOn w:val="Fuentedeprrafopredeter"/>
    <w:uiPriority w:val="99"/>
    <w:semiHidden/>
    <w:unhideWhenUsed/>
    <w:rsid w:val="007522D4"/>
    <w:rPr>
      <w:sz w:val="18"/>
      <w:szCs w:val="18"/>
    </w:rPr>
  </w:style>
  <w:style w:type="paragraph" w:styleId="Textocomentario">
    <w:name w:val="annotation text"/>
    <w:basedOn w:val="Normal"/>
    <w:link w:val="TextocomentarioCar"/>
    <w:uiPriority w:val="99"/>
    <w:semiHidden/>
    <w:unhideWhenUsed/>
    <w:rsid w:val="007522D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522D4"/>
    <w:rPr>
      <w:sz w:val="24"/>
      <w:szCs w:val="24"/>
    </w:rPr>
  </w:style>
  <w:style w:type="paragraph" w:styleId="Asuntodelcomentario">
    <w:name w:val="annotation subject"/>
    <w:basedOn w:val="Textocomentario"/>
    <w:next w:val="Textocomentario"/>
    <w:link w:val="AsuntodelcomentarioCar"/>
    <w:uiPriority w:val="99"/>
    <w:semiHidden/>
    <w:unhideWhenUsed/>
    <w:rsid w:val="007522D4"/>
    <w:rPr>
      <w:b/>
      <w:bCs/>
      <w:sz w:val="20"/>
      <w:szCs w:val="20"/>
    </w:rPr>
  </w:style>
  <w:style w:type="character" w:customStyle="1" w:styleId="AsuntodelcomentarioCar">
    <w:name w:val="Asunto del comentario Car"/>
    <w:basedOn w:val="TextocomentarioCar"/>
    <w:link w:val="Asuntodelcomentario"/>
    <w:uiPriority w:val="99"/>
    <w:semiHidden/>
    <w:rsid w:val="007522D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5E"/>
    <w:pPr>
      <w:jc w:val="both"/>
    </w:pPr>
  </w:style>
  <w:style w:type="paragraph" w:styleId="Ttulo1">
    <w:name w:val="heading 1"/>
    <w:basedOn w:val="Normal"/>
    <w:next w:val="Normal"/>
    <w:link w:val="Ttulo1Car"/>
    <w:uiPriority w:val="9"/>
    <w:qFormat/>
    <w:rsid w:val="0030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1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01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01A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A5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01A5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01A5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01A5E"/>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301A5E"/>
    <w:rPr>
      <w:b/>
      <w:bCs/>
    </w:rPr>
  </w:style>
  <w:style w:type="character" w:styleId="Enfasis">
    <w:name w:val="Emphasis"/>
    <w:basedOn w:val="Fuentedeprrafopredeter"/>
    <w:uiPriority w:val="20"/>
    <w:qFormat/>
    <w:rsid w:val="00301A5E"/>
    <w:rPr>
      <w:i/>
      <w:iCs/>
    </w:rPr>
  </w:style>
  <w:style w:type="paragraph" w:styleId="Ttulo">
    <w:name w:val="Title"/>
    <w:basedOn w:val="Normal"/>
    <w:next w:val="Normal"/>
    <w:link w:val="TtuloCar"/>
    <w:uiPriority w:val="10"/>
    <w:qFormat/>
    <w:rsid w:val="00301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A5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391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C1D8B"/>
    <w:pPr>
      <w:ind w:left="720"/>
      <w:contextualSpacing/>
    </w:pPr>
  </w:style>
  <w:style w:type="paragraph" w:styleId="Textodeglobo">
    <w:name w:val="Balloon Text"/>
    <w:basedOn w:val="Normal"/>
    <w:link w:val="TextodegloboCar"/>
    <w:uiPriority w:val="99"/>
    <w:semiHidden/>
    <w:unhideWhenUsed/>
    <w:rsid w:val="007522D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522D4"/>
    <w:rPr>
      <w:rFonts w:ascii="Lucida Grande" w:hAnsi="Lucida Grande" w:cs="Lucida Grande"/>
      <w:sz w:val="18"/>
      <w:szCs w:val="18"/>
    </w:rPr>
  </w:style>
  <w:style w:type="character" w:styleId="Refdecomentario">
    <w:name w:val="annotation reference"/>
    <w:basedOn w:val="Fuentedeprrafopredeter"/>
    <w:uiPriority w:val="99"/>
    <w:semiHidden/>
    <w:unhideWhenUsed/>
    <w:rsid w:val="007522D4"/>
    <w:rPr>
      <w:sz w:val="18"/>
      <w:szCs w:val="18"/>
    </w:rPr>
  </w:style>
  <w:style w:type="paragraph" w:styleId="Textocomentario">
    <w:name w:val="annotation text"/>
    <w:basedOn w:val="Normal"/>
    <w:link w:val="TextocomentarioCar"/>
    <w:uiPriority w:val="99"/>
    <w:semiHidden/>
    <w:unhideWhenUsed/>
    <w:rsid w:val="007522D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522D4"/>
    <w:rPr>
      <w:sz w:val="24"/>
      <w:szCs w:val="24"/>
    </w:rPr>
  </w:style>
  <w:style w:type="paragraph" w:styleId="Asuntodelcomentario">
    <w:name w:val="annotation subject"/>
    <w:basedOn w:val="Textocomentario"/>
    <w:next w:val="Textocomentario"/>
    <w:link w:val="AsuntodelcomentarioCar"/>
    <w:uiPriority w:val="99"/>
    <w:semiHidden/>
    <w:unhideWhenUsed/>
    <w:rsid w:val="007522D4"/>
    <w:rPr>
      <w:b/>
      <w:bCs/>
      <w:sz w:val="20"/>
      <w:szCs w:val="20"/>
    </w:rPr>
  </w:style>
  <w:style w:type="character" w:customStyle="1" w:styleId="AsuntodelcomentarioCar">
    <w:name w:val="Asunto del comentario Car"/>
    <w:basedOn w:val="TextocomentarioCar"/>
    <w:link w:val="Asuntodelcomentario"/>
    <w:uiPriority w:val="99"/>
    <w:semiHidden/>
    <w:rsid w:val="007522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F5B29-3E14-6D49-AE15-8ACFDD56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912</Words>
  <Characters>5020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Mendoza Torres</dc:creator>
  <cp:keywords/>
  <dc:description/>
  <cp:lastModifiedBy>Leticia Flores</cp:lastModifiedBy>
  <cp:revision>3</cp:revision>
  <dcterms:created xsi:type="dcterms:W3CDTF">2017-11-06T20:42:00Z</dcterms:created>
  <dcterms:modified xsi:type="dcterms:W3CDTF">2017-11-06T21:08:00Z</dcterms:modified>
</cp:coreProperties>
</file>